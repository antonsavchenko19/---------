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64" w:rsidRPr="000B5FB5" w:rsidRDefault="00723964" w:rsidP="00723964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5FB5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960D4B">
        <w:rPr>
          <w:rFonts w:ascii="Times New Roman" w:hAnsi="Times New Roman" w:cs="Times New Roman"/>
          <w:b/>
          <w:sz w:val="36"/>
          <w:szCs w:val="36"/>
        </w:rPr>
        <w:t>5</w:t>
      </w:r>
      <w:r w:rsidRPr="000B5FB5">
        <w:rPr>
          <w:rFonts w:ascii="Times New Roman" w:hAnsi="Times New Roman" w:cs="Times New Roman"/>
          <w:b/>
          <w:sz w:val="36"/>
          <w:szCs w:val="36"/>
        </w:rPr>
        <w:t>.</w:t>
      </w:r>
    </w:p>
    <w:p w:rsidR="00723964" w:rsidRPr="000B5FB5" w:rsidRDefault="00723964" w:rsidP="00723964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5FB5">
        <w:rPr>
          <w:rFonts w:ascii="Times New Roman" w:hAnsi="Times New Roman" w:cs="Times New Roman"/>
          <w:b/>
          <w:sz w:val="36"/>
          <w:szCs w:val="36"/>
        </w:rPr>
        <w:t>Использование тегов для форматирования текста.</w:t>
      </w:r>
    </w:p>
    <w:p w:rsidR="000B5FB5" w:rsidRPr="00996A37" w:rsidRDefault="000B5FB5" w:rsidP="0072396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88" w:rsidRDefault="00890F88" w:rsidP="00890F8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</w:t>
      </w:r>
      <w:r w:rsidR="007760E0">
        <w:rPr>
          <w:rFonts w:ascii="Times New Roman" w:hAnsi="Times New Roman" w:cs="Times New Roman"/>
          <w:sz w:val="28"/>
          <w:szCs w:val="28"/>
        </w:rPr>
        <w:t>, используя форматирование текста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5C2B" w:rsidRPr="00305D73" w:rsidRDefault="00305D73" w:rsidP="00890F8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 фото Пушкина.</w:t>
      </w:r>
    </w:p>
    <w:p w:rsidR="00620B11" w:rsidRPr="00C7571D" w:rsidRDefault="00620B11" w:rsidP="00620B11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71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:rsidR="00620B11" w:rsidRDefault="003F50C2" w:rsidP="00890F8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1994" cy="1095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61" t="16879" r="63229" b="52803"/>
                    <a:stretch/>
                  </pic:blipFill>
                  <pic:spPr bwMode="auto">
                    <a:xfrm>
                      <a:off x="0" y="0"/>
                      <a:ext cx="2267647" cy="11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50C2" w:rsidRDefault="003F50C2" w:rsidP="00890F88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620B11" w:rsidRDefault="00217861" w:rsidP="00890F88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7861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2.</w:t>
      </w:r>
    </w:p>
    <w:p w:rsidR="008808FB" w:rsidRDefault="008808FB" w:rsidP="00890F88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</w:p>
    <w:p w:rsidR="00CD647D" w:rsidRDefault="009711B2" w:rsidP="00890F88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711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300470" cy="3600269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0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FB" w:rsidRDefault="008808FB" w:rsidP="00890F88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20B11" w:rsidRPr="008817D5" w:rsidRDefault="00B90084" w:rsidP="00890F88">
      <w:pPr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817D5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</w:t>
      </w:r>
    </w:p>
    <w:p w:rsidR="00373C9F" w:rsidRDefault="00B90084" w:rsidP="00B90084">
      <w:pPr>
        <w:rPr>
          <w:rFonts w:ascii="Times New Roman" w:hAnsi="Times New Roman" w:cs="Times New Roman"/>
          <w:noProof/>
          <w:sz w:val="28"/>
          <w:szCs w:val="28"/>
        </w:rPr>
      </w:pPr>
      <w:r w:rsidRPr="00B90084">
        <w:rPr>
          <w:rFonts w:ascii="Times New Roman" w:hAnsi="Times New Roman" w:cs="Times New Roman"/>
          <w:noProof/>
          <w:sz w:val="28"/>
          <w:szCs w:val="28"/>
        </w:rPr>
        <w:t>Используя</w:t>
      </w:r>
    </w:p>
    <w:p w:rsidR="00CC5420" w:rsidRDefault="00373C9F" w:rsidP="00B90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="00B90084" w:rsidRPr="00B9008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0084" w:rsidRPr="00373C9F">
        <w:rPr>
          <w:rFonts w:ascii="Times New Roman" w:hAnsi="Times New Roman" w:cs="Times New Roman"/>
          <w:b/>
          <w:sz w:val="28"/>
          <w:szCs w:val="28"/>
        </w:rPr>
        <w:t>семантическую</w:t>
      </w:r>
      <w:r w:rsidRPr="00373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420" w:rsidRPr="00373C9F">
        <w:rPr>
          <w:rFonts w:ascii="Times New Roman" w:hAnsi="Times New Roman" w:cs="Times New Roman"/>
          <w:b/>
          <w:sz w:val="28"/>
          <w:szCs w:val="28"/>
        </w:rPr>
        <w:t>разметку</w:t>
      </w:r>
      <w:r w:rsidRPr="00373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420" w:rsidRPr="00373C9F">
        <w:rPr>
          <w:rFonts w:ascii="Times New Roman" w:hAnsi="Times New Roman" w:cs="Times New Roman"/>
          <w:b/>
          <w:sz w:val="28"/>
          <w:szCs w:val="28"/>
        </w:rPr>
        <w:t>для:</w:t>
      </w:r>
    </w:p>
    <w:p w:rsidR="00CC5420" w:rsidRPr="00EC6D0B" w:rsidRDefault="00EC6D0B" w:rsidP="00CC5420">
      <w:pPr>
        <w:rPr>
          <w:rFonts w:ascii="Times New Roman" w:hAnsi="Times New Roman" w:cs="Times New Roman"/>
          <w:sz w:val="28"/>
          <w:szCs w:val="28"/>
        </w:rPr>
      </w:pPr>
      <w:r w:rsidRPr="00EC6D0B">
        <w:rPr>
          <w:rFonts w:ascii="Times New Roman" w:hAnsi="Times New Roman" w:cs="Times New Roman"/>
          <w:color w:val="000000"/>
          <w:sz w:val="28"/>
          <w:szCs w:val="28"/>
        </w:rPr>
        <w:t>Мы запланировали вечеринку на </w:t>
      </w:r>
      <w:r w:rsidRPr="00EC6D0B">
        <w:rPr>
          <w:rFonts w:ascii="Times New Roman" w:hAnsi="Times New Roman" w:cs="Times New Roman"/>
          <w:sz w:val="28"/>
          <w:szCs w:val="28"/>
        </w:rPr>
        <w:t>17:00</w:t>
      </w:r>
    </w:p>
    <w:p w:rsidR="00B90084" w:rsidRDefault="00373C9F" w:rsidP="00B90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90084" w:rsidRPr="00373C9F">
        <w:rPr>
          <w:rFonts w:ascii="Times New Roman" w:hAnsi="Times New Roman" w:cs="Times New Roman"/>
          <w:b/>
          <w:sz w:val="28"/>
          <w:szCs w:val="28"/>
        </w:rPr>
        <w:t>машиночитаемую разметку</w:t>
      </w:r>
      <w:r w:rsidR="00CC5420" w:rsidRPr="00373C9F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B90084" w:rsidRPr="00373C9F">
        <w:rPr>
          <w:rFonts w:ascii="Times New Roman" w:hAnsi="Times New Roman" w:cs="Times New Roman"/>
          <w:b/>
          <w:sz w:val="28"/>
          <w:szCs w:val="28"/>
        </w:rPr>
        <w:t>:</w:t>
      </w:r>
    </w:p>
    <w:p w:rsidR="008817D5" w:rsidRDefault="008817D5" w:rsidP="00B9008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Собрание</w:t>
      </w:r>
      <w:r w:rsidRPr="008817D5">
        <w:rPr>
          <w:rFonts w:ascii="Times New Roman" w:hAnsi="Times New Roman" w:cs="Times New Roman"/>
          <w:color w:val="000000"/>
          <w:sz w:val="28"/>
          <w:szCs w:val="28"/>
        </w:rPr>
        <w:t xml:space="preserve"> состоится 20</w:t>
      </w: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="00C74F78">
        <w:rPr>
          <w:rFonts w:ascii="Times New Roman" w:hAnsi="Times New Roman" w:cs="Times New Roman"/>
          <w:color w:val="000000"/>
          <w:sz w:val="28"/>
          <w:szCs w:val="28"/>
        </w:rPr>
        <w:t>-03-30</w:t>
      </w:r>
      <w:r w:rsidRPr="008817D5">
        <w:rPr>
          <w:rFonts w:ascii="Times New Roman" w:hAnsi="Times New Roman" w:cs="Times New Roman"/>
          <w:color w:val="000000"/>
          <w:sz w:val="28"/>
          <w:szCs w:val="28"/>
        </w:rPr>
        <w:t xml:space="preserve"> в </w:t>
      </w:r>
      <w:del w:id="1" w:author="https://basicweb.ru/html/primer/prikaz.html" w:date="2016-12-30T12:00:00Z">
        <w:r w:rsidRPr="008817D5">
          <w:rPr>
            <w:rFonts w:ascii="Times New Roman" w:hAnsi="Times New Roman" w:cs="Times New Roman"/>
            <w:color w:val="000000"/>
            <w:sz w:val="28"/>
            <w:szCs w:val="28"/>
          </w:rPr>
          <w:delText>10:00</w:delText>
        </w:r>
      </w:del>
      <w:r w:rsidRPr="008817D5">
        <w:rPr>
          <w:rFonts w:ascii="Times New Roman" w:hAnsi="Times New Roman" w:cs="Times New Roman"/>
          <w:color w:val="000000"/>
          <w:sz w:val="28"/>
          <w:szCs w:val="28"/>
        </w:rPr>
        <w:t> 11:00.</w:t>
      </w:r>
    </w:p>
    <w:p w:rsidR="00A95C2B" w:rsidRDefault="00A95C2B" w:rsidP="00B900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4568" w:rsidRDefault="00373C9F" w:rsidP="00B900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373C9F">
        <w:rPr>
          <w:rFonts w:ascii="Times New Roman" w:hAnsi="Times New Roman" w:cs="Times New Roman"/>
          <w:b/>
          <w:sz w:val="28"/>
          <w:szCs w:val="28"/>
        </w:rPr>
        <w:t>семантическую и машиночитаемую разметку для:</w:t>
      </w:r>
    </w:p>
    <w:p w:rsidR="00A20418" w:rsidRPr="00E36AC1" w:rsidRDefault="00E36AC1" w:rsidP="00B900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6AC1">
        <w:rPr>
          <w:rFonts w:ascii="Times New Roman" w:hAnsi="Times New Roman" w:cs="Times New Roman"/>
          <w:color w:val="000000"/>
          <w:sz w:val="28"/>
          <w:szCs w:val="28"/>
        </w:rPr>
        <w:t>Мы запланировали вечеринку на </w:t>
      </w:r>
      <w:r w:rsidRPr="00E36AC1">
        <w:rPr>
          <w:rFonts w:ascii="Times New Roman" w:hAnsi="Times New Roman" w:cs="Times New Roman"/>
          <w:sz w:val="28"/>
          <w:szCs w:val="28"/>
        </w:rPr>
        <w:t>8 марта в 18:00</w:t>
      </w:r>
    </w:p>
    <w:p w:rsidR="00A95C2B" w:rsidRPr="00004568" w:rsidRDefault="00004568" w:rsidP="00B9008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04568">
        <w:rPr>
          <w:rFonts w:ascii="Times New Roman" w:hAnsi="Times New Roman" w:cs="Times New Roman"/>
          <w:b/>
          <w:color w:val="000000"/>
          <w:sz w:val="28"/>
          <w:szCs w:val="28"/>
        </w:rPr>
        <w:t>Задание 4.</w:t>
      </w:r>
    </w:p>
    <w:p w:rsidR="00004568" w:rsidRDefault="00004568" w:rsidP="00890F88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781300" cy="18967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5C6" w:rsidRDefault="00F005C6" w:rsidP="00F005C6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71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757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005C6" w:rsidRDefault="00F005C6" w:rsidP="00890F88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05C6">
        <w:rPr>
          <w:rFonts w:ascii="Times New Roman" w:hAnsi="Times New Roman" w:cs="Times New Roman"/>
          <w:bCs/>
          <w:sz w:val="28"/>
          <w:szCs w:val="28"/>
        </w:rPr>
        <w:t>Использую тег &lt;</w:t>
      </w:r>
      <w:proofErr w:type="spellStart"/>
      <w:r w:rsidRPr="00F005C6">
        <w:rPr>
          <w:rFonts w:ascii="Times New Roman" w:hAnsi="Times New Roman" w:cs="Times New Roman"/>
          <w:bCs/>
          <w:sz w:val="28"/>
          <w:szCs w:val="28"/>
          <w:lang w:val="en-US"/>
        </w:rPr>
        <w:t>dfn</w:t>
      </w:r>
      <w:proofErr w:type="spellEnd"/>
      <w:r w:rsidRPr="00F005C6">
        <w:rPr>
          <w:rFonts w:ascii="Times New Roman" w:hAnsi="Times New Roman" w:cs="Times New Roman"/>
          <w:bCs/>
          <w:sz w:val="28"/>
          <w:szCs w:val="28"/>
        </w:rPr>
        <w:t>&gt; употребить любой новый термин.</w:t>
      </w:r>
    </w:p>
    <w:p w:rsidR="008808FB" w:rsidRPr="00F005C6" w:rsidRDefault="008808FB" w:rsidP="00890F88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571D" w:rsidRDefault="00C7571D" w:rsidP="00890F88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71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F005C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757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04564" w:rsidRPr="00004564" w:rsidRDefault="00004564" w:rsidP="00890F88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4564">
        <w:rPr>
          <w:rFonts w:ascii="Times New Roman" w:hAnsi="Times New Roman" w:cs="Times New Roman"/>
          <w:bCs/>
          <w:sz w:val="28"/>
          <w:szCs w:val="28"/>
        </w:rPr>
        <w:t>Составьте следующую страницу:</w:t>
      </w:r>
    </w:p>
    <w:p w:rsidR="00723964" w:rsidRDefault="00EF7E7B">
      <w:r>
        <w:rPr>
          <w:noProof/>
        </w:rPr>
        <w:drawing>
          <wp:inline distT="0" distB="0" distL="0" distR="0">
            <wp:extent cx="5728225" cy="3646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15" cy="367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00" w:rsidRPr="003D7171" w:rsidRDefault="000E2200" w:rsidP="000E2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171">
        <w:rPr>
          <w:rFonts w:ascii="Times New Roman" w:hAnsi="Times New Roman" w:cs="Times New Roman"/>
          <w:b/>
          <w:bCs/>
          <w:sz w:val="28"/>
          <w:szCs w:val="28"/>
        </w:rPr>
        <w:t>Текст:</w:t>
      </w:r>
    </w:p>
    <w:p w:rsidR="000E2200" w:rsidRPr="00CD647D" w:rsidRDefault="000E2200" w:rsidP="00B97C23">
      <w:pPr>
        <w:pStyle w:val="a9"/>
        <w:jc w:val="both"/>
        <w:rPr>
          <w:rStyle w:val="a7"/>
          <w:rFonts w:ascii="Times New Roman" w:hAnsi="Times New Roman" w:cs="Times New Roman"/>
          <w:i w:val="0"/>
          <w:sz w:val="28"/>
          <w:szCs w:val="28"/>
        </w:rPr>
      </w:pPr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Перфокарта (перфорационная карта, перфорированная карта, от лат. </w:t>
      </w:r>
      <w:proofErr w:type="spellStart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perforo</w:t>
      </w:r>
      <w:proofErr w:type="spellEnd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 — пробиваю и лат. </w:t>
      </w:r>
      <w:proofErr w:type="spellStart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charta</w:t>
      </w:r>
      <w:proofErr w:type="spellEnd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 — лист из папируса; бумага) — носитель информации, предназначенный для использования в системах автоматической обработки данных. Сделанная из тонкого картона, перфокарта представляет информацию наличием или отсутствием отверстий в определённых позициях карты.</w:t>
      </w:r>
    </w:p>
    <w:p w:rsidR="000E2200" w:rsidRPr="00CD647D" w:rsidRDefault="000E2200" w:rsidP="00B97C23">
      <w:pPr>
        <w:pStyle w:val="a9"/>
        <w:jc w:val="both"/>
        <w:rPr>
          <w:rStyle w:val="a7"/>
          <w:rFonts w:ascii="Times New Roman" w:hAnsi="Times New Roman" w:cs="Times New Roman"/>
          <w:i w:val="0"/>
          <w:sz w:val="28"/>
          <w:szCs w:val="28"/>
        </w:rPr>
      </w:pPr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 xml:space="preserve">Перфокарты впервые начали применяться в ткацких станках </w:t>
      </w:r>
      <w:proofErr w:type="spellStart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Жаккарда</w:t>
      </w:r>
      <w:proofErr w:type="spellEnd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 xml:space="preserve"> (1808) для управления узорами на тканях. В информатике перфокарты впервые были применены в «интеллектуальных машинах» коллежского советника С. Н. </w:t>
      </w:r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lastRenderedPageBreak/>
        <w:t>Корсакова (1832), механических устройствах для информационного поиска и классификации записей[1]. Перфокарты также планировалось использовать в «аналитической машине» Бэббиджа. В конце XIX в. началось использование перфокарт для обработки результатов переписей населения в США.</w:t>
      </w:r>
    </w:p>
    <w:p w:rsidR="000E2200" w:rsidRPr="00CD647D" w:rsidRDefault="000E2200" w:rsidP="00B97C23">
      <w:pPr>
        <w:pStyle w:val="a9"/>
        <w:jc w:val="both"/>
        <w:rPr>
          <w:rStyle w:val="a7"/>
          <w:rFonts w:ascii="Times New Roman" w:hAnsi="Times New Roman" w:cs="Times New Roman"/>
          <w:i w:val="0"/>
          <w:sz w:val="28"/>
          <w:szCs w:val="28"/>
        </w:rPr>
      </w:pPr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 xml:space="preserve">Существовало много разных форматов перфокарт; наиболее распространённым был «формат IBM», введённый в 1928 г. — 12 строк и 80 колонок, размер карты 7⅜ × 3¾ дюйма (187,325 × 82,55 мм), толщина карты 0,007 дюйма (0,178 мм). Первоначально углы были острые, а с 1964 г — скруглённые (впрочем, в СССР и позже использовали карты с </w:t>
      </w:r>
      <w:proofErr w:type="spellStart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>нескруглёнными</w:t>
      </w:r>
      <w:proofErr w:type="spellEnd"/>
      <w:r w:rsidRPr="00CD647D">
        <w:rPr>
          <w:rStyle w:val="a7"/>
          <w:rFonts w:ascii="Times New Roman" w:hAnsi="Times New Roman" w:cs="Times New Roman"/>
          <w:i w:val="0"/>
          <w:sz w:val="28"/>
          <w:szCs w:val="28"/>
        </w:rPr>
        <w:t xml:space="preserve"> углами). Примечательно, что по приблизительным подсчетам, гигабайт информации, представленной в виде перфокарт, весил бы примерно 22 тонны (не считая веса, потерянного в результате перфорации отверстий).</w:t>
      </w:r>
    </w:p>
    <w:p w:rsidR="0094794C" w:rsidRPr="00D204A3" w:rsidRDefault="0094794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794C" w:rsidRPr="00D204A3" w:rsidSect="00C7571D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723964"/>
    <w:rsid w:val="00004564"/>
    <w:rsid w:val="00004568"/>
    <w:rsid w:val="000B5FB5"/>
    <w:rsid w:val="000E2200"/>
    <w:rsid w:val="001F3F69"/>
    <w:rsid w:val="00217861"/>
    <w:rsid w:val="00305D73"/>
    <w:rsid w:val="00373C9F"/>
    <w:rsid w:val="003D7171"/>
    <w:rsid w:val="003F50C2"/>
    <w:rsid w:val="004D283B"/>
    <w:rsid w:val="00554196"/>
    <w:rsid w:val="00620B11"/>
    <w:rsid w:val="00654C92"/>
    <w:rsid w:val="00723964"/>
    <w:rsid w:val="007760E0"/>
    <w:rsid w:val="008808FB"/>
    <w:rsid w:val="008817D5"/>
    <w:rsid w:val="00890F88"/>
    <w:rsid w:val="008A4509"/>
    <w:rsid w:val="00942442"/>
    <w:rsid w:val="0094794C"/>
    <w:rsid w:val="00960D4B"/>
    <w:rsid w:val="009711B2"/>
    <w:rsid w:val="00996A37"/>
    <w:rsid w:val="00A20418"/>
    <w:rsid w:val="00A95C2B"/>
    <w:rsid w:val="00B36966"/>
    <w:rsid w:val="00B41A4F"/>
    <w:rsid w:val="00B90084"/>
    <w:rsid w:val="00B97C23"/>
    <w:rsid w:val="00BB5C96"/>
    <w:rsid w:val="00C57562"/>
    <w:rsid w:val="00C74F78"/>
    <w:rsid w:val="00C7571D"/>
    <w:rsid w:val="00C919E0"/>
    <w:rsid w:val="00CC5420"/>
    <w:rsid w:val="00CC746A"/>
    <w:rsid w:val="00CD647D"/>
    <w:rsid w:val="00D204A3"/>
    <w:rsid w:val="00E36AC1"/>
    <w:rsid w:val="00E77DBD"/>
    <w:rsid w:val="00EC6D0B"/>
    <w:rsid w:val="00EF7E7B"/>
    <w:rsid w:val="00F005C6"/>
    <w:rsid w:val="00F54BD5"/>
    <w:rsid w:val="00F9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966"/>
  </w:style>
  <w:style w:type="paragraph" w:styleId="3">
    <w:name w:val="heading 3"/>
    <w:basedOn w:val="a"/>
    <w:link w:val="30"/>
    <w:uiPriority w:val="9"/>
    <w:qFormat/>
    <w:rsid w:val="00B9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96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EF7E7B"/>
    <w:rPr>
      <w:i/>
      <w:iCs/>
    </w:rPr>
  </w:style>
  <w:style w:type="character" w:styleId="a6">
    <w:name w:val="Strong"/>
    <w:basedOn w:val="a0"/>
    <w:uiPriority w:val="22"/>
    <w:qFormat/>
    <w:rsid w:val="00EF7E7B"/>
    <w:rPr>
      <w:b/>
      <w:bCs/>
    </w:rPr>
  </w:style>
  <w:style w:type="character" w:styleId="a7">
    <w:name w:val="Emphasis"/>
    <w:basedOn w:val="a0"/>
    <w:uiPriority w:val="20"/>
    <w:qFormat/>
    <w:rsid w:val="00EF7E7B"/>
    <w:rPr>
      <w:i/>
      <w:iCs/>
    </w:rPr>
  </w:style>
  <w:style w:type="character" w:styleId="a8">
    <w:name w:val="Hyperlink"/>
    <w:basedOn w:val="a0"/>
    <w:uiPriority w:val="99"/>
    <w:unhideWhenUsed/>
    <w:rsid w:val="00EF7E7B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204A3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17861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B900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2022-03-24T07:21:00Z</dcterms:created>
  <dcterms:modified xsi:type="dcterms:W3CDTF">2024-02-12T07:20:00Z</dcterms:modified>
</cp:coreProperties>
</file>